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01" w:rsidRPr="00A80712" w:rsidRDefault="003D3DDA" w:rsidP="00913901">
      <w:pPr>
        <w:rPr>
          <w:b/>
        </w:rPr>
      </w:pPr>
      <w:r w:rsidRPr="003D3DDA">
        <w:rPr>
          <w:b/>
        </w:rPr>
        <w:t>Innovation and Product Management:</w:t>
      </w:r>
    </w:p>
    <w:p w:rsidR="00A80712" w:rsidRDefault="00913901" w:rsidP="00913901">
      <w:r>
        <w:t xml:space="preserve">Emerging technologies have presented you with a market opportunity, but the gap between </w:t>
      </w:r>
      <w:r w:rsidR="00A80712">
        <w:t xml:space="preserve">idea </w:t>
      </w:r>
      <w:r>
        <w:t xml:space="preserve">and product can be unbridgeable. Before you launch </w:t>
      </w:r>
      <w:r w:rsidR="00A80712">
        <w:t>into</w:t>
      </w:r>
      <w:r>
        <w:t xml:space="preserve"> full-scale </w:t>
      </w:r>
      <w:r w:rsidR="00A80712">
        <w:t xml:space="preserve">product </w:t>
      </w:r>
      <w:r>
        <w:t>development</w:t>
      </w:r>
      <w:r w:rsidR="00A80712">
        <w:t xml:space="preserve">, </w:t>
      </w:r>
      <w:r>
        <w:t>you need to build momentum for the idea</w:t>
      </w:r>
      <w:r w:rsidR="00A80712">
        <w:t xml:space="preserve">. You need proof-points to gain the </w:t>
      </w:r>
      <w:del w:id="0" w:author="Abby" w:date="2013-03-11T21:46:00Z">
        <w:r w:rsidDel="00BE6721">
          <w:delText xml:space="preserve"> </w:delText>
        </w:r>
      </w:del>
      <w:r>
        <w:t xml:space="preserve">support of key players like </w:t>
      </w:r>
      <w:r w:rsidR="00A80712">
        <w:t xml:space="preserve">senior management and corporate sponsors. Or even </w:t>
      </w:r>
      <w:r>
        <w:t>investors</w:t>
      </w:r>
      <w:r w:rsidR="00A80712">
        <w:t xml:space="preserve"> and </w:t>
      </w:r>
      <w:del w:id="1" w:author="Abby" w:date="2013-03-11T21:46:00Z">
        <w:r w:rsidDel="00BE6721">
          <w:delText xml:space="preserve"> </w:delText>
        </w:r>
      </w:del>
      <w:r>
        <w:t>potential customers</w:t>
      </w:r>
      <w:r w:rsidR="00A80712">
        <w:t>.</w:t>
      </w:r>
      <w:r>
        <w:t xml:space="preserve"> </w:t>
      </w:r>
      <w:proofErr w:type="spellStart"/>
      <w:r w:rsidR="00A80712">
        <w:t>Powerpoint</w:t>
      </w:r>
      <w:proofErr w:type="spellEnd"/>
      <w:r w:rsidR="00A80712">
        <w:t xml:space="preserve"> has run out of gas</w:t>
      </w:r>
      <w:r>
        <w:t xml:space="preserve">; you need a </w:t>
      </w:r>
      <w:r w:rsidR="00A80712">
        <w:t xml:space="preserve">product </w:t>
      </w:r>
      <w:r>
        <w:t xml:space="preserve">prototype that </w:t>
      </w:r>
      <w:r w:rsidR="00A80712">
        <w:t>the stakeholders can see and believe</w:t>
      </w:r>
      <w:r>
        <w:t xml:space="preserve">. Your working proof-of-concept is </w:t>
      </w:r>
      <w:r w:rsidR="00A80712">
        <w:t xml:space="preserve">your ticket </w:t>
      </w:r>
      <w:r>
        <w:t xml:space="preserve">to executive support, customer engagement and investment. </w:t>
      </w:r>
    </w:p>
    <w:p w:rsidR="00913901" w:rsidRDefault="00A80712" w:rsidP="00913901">
      <w:r>
        <w:t>But, how will</w:t>
      </w:r>
      <w:r w:rsidR="00913901">
        <w:t xml:space="preserve"> you find the right resources to build </w:t>
      </w:r>
      <w:r>
        <w:t>all this</w:t>
      </w:r>
      <w:r w:rsidR="00913901">
        <w:t xml:space="preserve"> in the midst of managing your business </w:t>
      </w:r>
      <w:r>
        <w:t>and doing your day job</w:t>
      </w:r>
      <w:r w:rsidR="00913901">
        <w:t xml:space="preserve">? Expertise in disruptive technologies is scarce and legacy mindsets can inhibit new ideas. </w:t>
      </w:r>
    </w:p>
    <w:p w:rsidR="00913901" w:rsidRDefault="00913901" w:rsidP="00913901">
      <w:r>
        <w:t>Imaginea bridges that gap. Our team is ready and well-versed in today’s disruptive technologies of social, mobile, cloud and big data</w:t>
      </w:r>
      <w:r w:rsidR="00A80712">
        <w:t>. W</w:t>
      </w:r>
      <w:r>
        <w:t>e can build your proof-of-concept to give you the momentum you need to capture th</w:t>
      </w:r>
      <w:r w:rsidR="00A80712">
        <w:t>at</w:t>
      </w:r>
      <w:r>
        <w:t xml:space="preserve"> market opportunity before you. </w:t>
      </w:r>
    </w:p>
    <w:p w:rsidR="00913901" w:rsidRPr="00A80712" w:rsidRDefault="003D3DDA" w:rsidP="00913901">
      <w:pPr>
        <w:rPr>
          <w:b/>
        </w:rPr>
      </w:pPr>
      <w:r w:rsidRPr="003D3DDA">
        <w:rPr>
          <w:b/>
        </w:rPr>
        <w:t>The Imaginea Difference:</w:t>
      </w:r>
    </w:p>
    <w:p w:rsidR="00913901" w:rsidRDefault="00913901" w:rsidP="00913901">
      <w:r>
        <w:t>#1: Social, mobile, cloud and big data are where we focus. Our breadth and depth of knowledge in these areas means we can rapidly develop innovative products—no learning curve, and no business-as-usual assumptions.</w:t>
      </w:r>
    </w:p>
    <w:p w:rsidR="00913901" w:rsidRDefault="00913901" w:rsidP="00913901">
      <w:pPr>
        <w:pBdr>
          <w:bottom w:val="single" w:sz="6" w:space="1" w:color="auto"/>
        </w:pBdr>
      </w:pPr>
      <w:r>
        <w:t xml:space="preserve">#2: We understand the constraints of </w:t>
      </w:r>
      <w:r w:rsidR="00A80712">
        <w:t xml:space="preserve">a </w:t>
      </w:r>
      <w:r>
        <w:t xml:space="preserve">Version 1.0 </w:t>
      </w:r>
      <w:r w:rsidR="00A80712">
        <w:t>and</w:t>
      </w:r>
      <w:r>
        <w:t xml:space="preserve"> how to manage cost</w:t>
      </w:r>
      <w:r w:rsidR="00A80712">
        <w:t>,</w:t>
      </w:r>
      <w:r>
        <w:t xml:space="preserve"> while including the right mix of features you need to prove the viability of your concept. </w:t>
      </w:r>
      <w:bookmarkStart w:id="2" w:name="_GoBack"/>
      <w:bookmarkEnd w:id="2"/>
    </w:p>
    <w:p w:rsidR="008E5F32" w:rsidRDefault="00A80712">
      <w:r>
        <w:t>Insert Customer Example here:</w:t>
      </w:r>
    </w:p>
    <w:sectPr w:rsidR="008E5F32" w:rsidSect="008E5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913901"/>
    <w:rsid w:val="00361D9F"/>
    <w:rsid w:val="003D3DDA"/>
    <w:rsid w:val="008E5F32"/>
    <w:rsid w:val="00913901"/>
    <w:rsid w:val="00953563"/>
    <w:rsid w:val="00A707C1"/>
    <w:rsid w:val="00A80712"/>
    <w:rsid w:val="00BE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0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1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12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0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71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12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SocialTwist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Sundaram</dc:creator>
  <cp:lastModifiedBy>Abby</cp:lastModifiedBy>
  <cp:revision>3</cp:revision>
  <dcterms:created xsi:type="dcterms:W3CDTF">2013-03-12T04:46:00Z</dcterms:created>
  <dcterms:modified xsi:type="dcterms:W3CDTF">2013-03-12T04:47:00Z</dcterms:modified>
</cp:coreProperties>
</file>